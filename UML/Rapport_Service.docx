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328F9" w14:textId="77777777" w:rsidR="00427B38" w:rsidRDefault="00367ED9">
      <w:pPr>
        <w:pStyle w:val="MonTitre"/>
      </w:pPr>
      <w:r>
        <w:t>Modèle pour la rédaction de rapports scientifiques</w:t>
      </w:r>
    </w:p>
    <w:p w14:paraId="1847C3AF" w14:textId="5D413B04" w:rsidR="00427B38" w:rsidDel="00E76A98" w:rsidRDefault="00E76A98" w:rsidP="00E76A98">
      <w:pPr>
        <w:pStyle w:val="MonTitreSection"/>
        <w:rPr>
          <w:del w:id="0" w:author="Maxence DRUTEL" w:date="2021-04-26T17:36:00Z"/>
        </w:rPr>
        <w:pPrChange w:id="1" w:author="Maxence DRUTEL" w:date="2021-04-26T17:37:00Z">
          <w:pPr>
            <w:pStyle w:val="MonTitreSection"/>
          </w:pPr>
        </w:pPrChange>
      </w:pPr>
      <w:ins w:id="2" w:author="Maxence DRUTEL" w:date="2021-04-26T17:37:00Z">
        <w:r>
          <w:t>Liste des services</w:t>
        </w:r>
      </w:ins>
      <w:del w:id="3" w:author="Maxence DRUTEL" w:date="2021-04-26T17:36:00Z">
        <w:r w:rsidR="00367ED9" w:rsidDel="00E76A98">
          <w:delText>Titre de section</w:delText>
        </w:r>
      </w:del>
    </w:p>
    <w:p w14:paraId="2A81F986" w14:textId="77777777" w:rsidR="00E76A98" w:rsidRPr="00E76A98" w:rsidRDefault="00E76A98" w:rsidP="00E76A98">
      <w:pPr>
        <w:pStyle w:val="MonTitreSection"/>
        <w:rPr>
          <w:ins w:id="4" w:author="Maxence DRUTEL" w:date="2021-04-26T17:37:00Z"/>
          <w:rPrChange w:id="5" w:author="Maxence DRUTEL" w:date="2021-04-26T17:37:00Z">
            <w:rPr>
              <w:ins w:id="6" w:author="Maxence DRUTEL" w:date="2021-04-26T17:37:00Z"/>
            </w:rPr>
          </w:rPrChange>
        </w:rPr>
      </w:pPr>
    </w:p>
    <w:p w14:paraId="142AC148" w14:textId="1F9E4D2E" w:rsidR="00427B38" w:rsidDel="00E76A98" w:rsidRDefault="00367ED9" w:rsidP="00E76A98">
      <w:pPr>
        <w:pStyle w:val="MonTitreSection"/>
        <w:numPr>
          <w:ilvl w:val="0"/>
          <w:numId w:val="0"/>
        </w:numPr>
        <w:rPr>
          <w:del w:id="7" w:author="Maxence DRUTEL" w:date="2021-04-26T17:36:00Z"/>
        </w:rPr>
      </w:pPr>
      <w:del w:id="8" w:author="Maxence DRUTEL" w:date="2021-04-26T17:36:00Z">
        <w:r w:rsidDel="00E76A98">
          <w:delText>Titre de sous-section</w:delText>
        </w:r>
      </w:del>
    </w:p>
    <w:p w14:paraId="1703953C" w14:textId="7F80E91F" w:rsidR="00E76A98" w:rsidRDefault="00E76A98" w:rsidP="00E76A98">
      <w:pPr>
        <w:pStyle w:val="MonParagraphe"/>
        <w:rPr>
          <w:ins w:id="9" w:author="Maxence DRUTEL" w:date="2021-04-26T17:37:00Z"/>
        </w:rPr>
      </w:pPr>
    </w:p>
    <w:p w14:paraId="47459D2E" w14:textId="5BF02E1E" w:rsidR="00427B38" w:rsidDel="00E76A98" w:rsidRDefault="00E76A98" w:rsidP="00E76A98">
      <w:pPr>
        <w:pStyle w:val="MonParagraphe"/>
        <w:rPr>
          <w:del w:id="10" w:author="Maxence DRUTEL" w:date="2021-04-26T17:36:00Z"/>
        </w:rPr>
      </w:pPr>
      <w:proofErr w:type="spellStart"/>
      <w:proofErr w:type="gramStart"/>
      <w:ins w:id="11" w:author="Maxence DRUTEL" w:date="2021-04-26T17:39:00Z">
        <w:r>
          <w:t>inscrireClient</w:t>
        </w:r>
        <w:proofErr w:type="spellEnd"/>
        <w:r>
          <w:t>(</w:t>
        </w:r>
        <w:proofErr w:type="gramEnd"/>
        <w:r>
          <w:t>Client) : Client</w:t>
        </w:r>
      </w:ins>
      <w:del w:id="12" w:author="Maxence DRUTEL" w:date="2021-04-26T17:36:00Z">
        <w:r w:rsidR="00367ED9" w:rsidDel="00E76A98">
          <w:delText>Titre de sous-sous-section</w:delText>
        </w:r>
      </w:del>
    </w:p>
    <w:p w14:paraId="142C64B1" w14:textId="5D7B021B" w:rsidR="00E76A98" w:rsidRDefault="00E76A98" w:rsidP="00E76A98">
      <w:pPr>
        <w:pStyle w:val="MonParagraphe"/>
        <w:rPr>
          <w:ins w:id="13" w:author="Maxence DRUTEL" w:date="2021-04-26T17:39:00Z"/>
        </w:rPr>
      </w:pPr>
    </w:p>
    <w:p w14:paraId="530CC09D" w14:textId="23E292CD" w:rsidR="00E76A98" w:rsidRDefault="00E76A98" w:rsidP="00E76A98">
      <w:pPr>
        <w:pStyle w:val="MonParagraphe"/>
        <w:rPr>
          <w:ins w:id="14" w:author="Maxence DRUTEL" w:date="2021-04-26T17:39:00Z"/>
        </w:rPr>
      </w:pPr>
      <w:proofErr w:type="gramStart"/>
      <w:ins w:id="15" w:author="Maxence DRUTEL" w:date="2021-04-26T17:39:00Z">
        <w:r>
          <w:t>recrutement(</w:t>
        </w:r>
        <w:proofErr w:type="spellStart"/>
        <w:proofErr w:type="gramEnd"/>
        <w:r>
          <w:t>Employe</w:t>
        </w:r>
        <w:proofErr w:type="spellEnd"/>
        <w:r>
          <w:t xml:space="preserve">) : </w:t>
        </w:r>
        <w:proofErr w:type="spellStart"/>
        <w:r>
          <w:t>Employe</w:t>
        </w:r>
        <w:proofErr w:type="spellEnd"/>
      </w:ins>
    </w:p>
    <w:p w14:paraId="46269A83" w14:textId="3F1369F6" w:rsidR="00E76A98" w:rsidRDefault="00E76A98" w:rsidP="00E76A98">
      <w:pPr>
        <w:pStyle w:val="MonParagraphe"/>
        <w:rPr>
          <w:ins w:id="16" w:author="Maxence DRUTEL" w:date="2021-04-26T17:40:00Z"/>
        </w:rPr>
      </w:pPr>
      <w:proofErr w:type="spellStart"/>
      <w:proofErr w:type="gramStart"/>
      <w:ins w:id="17" w:author="Maxence DRUTEL" w:date="2021-04-26T17:40:00Z">
        <w:r>
          <w:t>inventerMedium</w:t>
        </w:r>
        <w:proofErr w:type="spellEnd"/>
        <w:r>
          <w:t>(</w:t>
        </w:r>
        <w:proofErr w:type="gramEnd"/>
        <w:r>
          <w:t>Medium) : Medium</w:t>
        </w:r>
      </w:ins>
    </w:p>
    <w:p w14:paraId="66D4D96F" w14:textId="2BD5F41F" w:rsidR="00E76A98" w:rsidRDefault="00E76A98" w:rsidP="00E76A98">
      <w:pPr>
        <w:pStyle w:val="MonParagraphe"/>
        <w:rPr>
          <w:ins w:id="18" w:author="Maxence DRUTEL" w:date="2021-04-26T17:41:00Z"/>
        </w:rPr>
      </w:pPr>
      <w:proofErr w:type="spellStart"/>
      <w:proofErr w:type="gramStart"/>
      <w:ins w:id="19" w:author="Maxence DRUTEL" w:date="2021-04-26T17:40:00Z">
        <w:r>
          <w:t>rechercherClient</w:t>
        </w:r>
        <w:proofErr w:type="spellEnd"/>
        <w:proofErr w:type="gramEnd"/>
        <w:r>
          <w:t>(</w:t>
        </w:r>
        <w:proofErr w:type="spellStart"/>
        <w:r>
          <w:t>idClient</w:t>
        </w:r>
        <w:proofErr w:type="spellEnd"/>
        <w:r>
          <w:t>)</w:t>
        </w:r>
      </w:ins>
      <w:ins w:id="20" w:author="Maxence DRUTEL" w:date="2021-04-26T17:41:00Z">
        <w:r>
          <w:t> : Client</w:t>
        </w:r>
      </w:ins>
    </w:p>
    <w:p w14:paraId="4A03073A" w14:textId="6D1DC5B0" w:rsidR="00E76A98" w:rsidRDefault="00E76A98" w:rsidP="00E76A98">
      <w:pPr>
        <w:pStyle w:val="MonParagraphe"/>
        <w:rPr>
          <w:ins w:id="21" w:author="Maxence DRUTEL" w:date="2021-04-26T17:41:00Z"/>
        </w:rPr>
      </w:pPr>
      <w:proofErr w:type="spellStart"/>
      <w:proofErr w:type="gramStart"/>
      <w:ins w:id="22" w:author="Maxence DRUTEL" w:date="2021-04-26T17:41:00Z">
        <w:r>
          <w:t>obtenirListeClients</w:t>
        </w:r>
        <w:proofErr w:type="spellEnd"/>
        <w:proofErr w:type="gramEnd"/>
        <w:r>
          <w:t>(</w:t>
        </w:r>
        <w:proofErr w:type="spellStart"/>
        <w:r>
          <w:t>void</w:t>
        </w:r>
        <w:proofErr w:type="spellEnd"/>
        <w:r>
          <w:t>) : List&lt;Client&gt;</w:t>
        </w:r>
      </w:ins>
    </w:p>
    <w:p w14:paraId="2A35DAD0" w14:textId="0E509453" w:rsidR="00E76A98" w:rsidRDefault="00E76A98" w:rsidP="00E76A98">
      <w:pPr>
        <w:pStyle w:val="MonParagraphe"/>
        <w:rPr>
          <w:ins w:id="23" w:author="Maxence DRUTEL" w:date="2021-04-26T17:41:00Z"/>
        </w:rPr>
      </w:pPr>
      <w:proofErr w:type="spellStart"/>
      <w:proofErr w:type="gramStart"/>
      <w:ins w:id="24" w:author="Maxence DRUTEL" w:date="2021-04-26T17:41:00Z">
        <w:r>
          <w:t>rechercherEmploye</w:t>
        </w:r>
        <w:proofErr w:type="spellEnd"/>
        <w:proofErr w:type="gramEnd"/>
        <w:r>
          <w:t>(</w:t>
        </w:r>
        <w:proofErr w:type="spellStart"/>
        <w:r>
          <w:t>employeId</w:t>
        </w:r>
        <w:proofErr w:type="spellEnd"/>
        <w:r>
          <w:t xml:space="preserve">) : </w:t>
        </w:r>
        <w:proofErr w:type="spellStart"/>
        <w:r>
          <w:t>Employe</w:t>
        </w:r>
        <w:proofErr w:type="spellEnd"/>
      </w:ins>
    </w:p>
    <w:p w14:paraId="4456DE26" w14:textId="77777777" w:rsidR="00E76A98" w:rsidRDefault="00E76A98" w:rsidP="00E76A98">
      <w:pPr>
        <w:pStyle w:val="MonParagraphe"/>
        <w:rPr>
          <w:ins w:id="25" w:author="Maxence DRUTEL" w:date="2021-04-26T17:39:00Z"/>
        </w:rPr>
        <w:pPrChange w:id="26" w:author="Maxence DRUTEL" w:date="2021-04-26T17:39:00Z">
          <w:pPr>
            <w:pStyle w:val="MonTitreSousSousSection"/>
          </w:pPr>
        </w:pPrChange>
      </w:pPr>
    </w:p>
    <w:p w14:paraId="54ABC620" w14:textId="41D15ED9" w:rsidR="00427B38" w:rsidDel="00E76A98" w:rsidRDefault="00367ED9" w:rsidP="00E76A98">
      <w:pPr>
        <w:pStyle w:val="MonParagraphe"/>
        <w:rPr>
          <w:del w:id="27" w:author="Maxence DRUTEL" w:date="2021-04-26T17:36:00Z"/>
        </w:rPr>
        <w:pPrChange w:id="28" w:author="Maxence DRUTEL" w:date="2021-04-26T17:39:00Z">
          <w:pPr>
            <w:pStyle w:val="MonParagraphe"/>
          </w:pPr>
        </w:pPrChange>
      </w:pPr>
      <w:del w:id="29" w:author="Maxence DRUTEL" w:date="2021-04-26T17:36:00Z">
        <w:r w:rsidDel="00E76A98">
          <w:delText>Paragraphe …</w:delText>
        </w:r>
      </w:del>
    </w:p>
    <w:p w14:paraId="5CDCA05A" w14:textId="15D4E963" w:rsidR="00427B38" w:rsidDel="00E76A98" w:rsidRDefault="00367ED9" w:rsidP="00E76A98">
      <w:pPr>
        <w:pStyle w:val="MonParagraphe"/>
        <w:rPr>
          <w:del w:id="30" w:author="Maxence DRUTEL" w:date="2021-04-26T17:36:00Z"/>
        </w:rPr>
        <w:pPrChange w:id="31" w:author="Maxence DRUTEL" w:date="2021-04-26T17:39:00Z">
          <w:pPr>
            <w:pStyle w:val="MonParagraphe"/>
          </w:pPr>
        </w:pPrChange>
      </w:pPr>
      <w:del w:id="32" w:author="Maxence DRUTEL" w:date="2021-04-26T17:36:00Z">
        <w:r w:rsidDel="00E76A98">
          <w:delText>Liste :</w:delText>
        </w:r>
      </w:del>
    </w:p>
    <w:p w14:paraId="170077A9" w14:textId="372B6523" w:rsidR="00427B38" w:rsidDel="00E76A98" w:rsidRDefault="00367ED9" w:rsidP="00E76A98">
      <w:pPr>
        <w:pStyle w:val="MonParagraphe"/>
        <w:rPr>
          <w:del w:id="33" w:author="Maxence DRUTEL" w:date="2021-04-26T17:36:00Z"/>
        </w:rPr>
        <w:pPrChange w:id="34" w:author="Maxence DRUTEL" w:date="2021-04-26T17:39:00Z">
          <w:pPr>
            <w:pStyle w:val="MonParagraphe-liste"/>
            <w:numPr>
              <w:numId w:val="4"/>
            </w:numPr>
            <w:ind w:left="1260" w:hanging="360"/>
          </w:pPr>
        </w:pPrChange>
      </w:pPr>
      <w:del w:id="35" w:author="Maxence DRUTEL" w:date="2021-04-26T17:36:00Z">
        <w:r w:rsidDel="00E76A98">
          <w:delText>Item 1</w:delText>
        </w:r>
      </w:del>
    </w:p>
    <w:p w14:paraId="07FB5581" w14:textId="52560762" w:rsidR="00427B38" w:rsidDel="00E76A98" w:rsidRDefault="00367ED9" w:rsidP="00E76A98">
      <w:pPr>
        <w:pStyle w:val="MonParagraphe"/>
        <w:rPr>
          <w:del w:id="36" w:author="Maxence DRUTEL" w:date="2021-04-26T17:36:00Z"/>
        </w:rPr>
        <w:pPrChange w:id="37" w:author="Maxence DRUTEL" w:date="2021-04-26T17:39:00Z">
          <w:pPr>
            <w:pStyle w:val="MonParagraphe-liste"/>
            <w:numPr>
              <w:numId w:val="4"/>
            </w:numPr>
            <w:ind w:left="1260" w:hanging="360"/>
          </w:pPr>
        </w:pPrChange>
      </w:pPr>
      <w:del w:id="38" w:author="Maxence DRUTEL" w:date="2021-04-26T17:36:00Z">
        <w:r w:rsidDel="00E76A98">
          <w:delText>Item 2</w:delText>
        </w:r>
      </w:del>
    </w:p>
    <w:p w14:paraId="500BF7CD" w14:textId="376299A0" w:rsidR="00427B38" w:rsidDel="00E76A98" w:rsidRDefault="00367ED9" w:rsidP="00E76A98">
      <w:pPr>
        <w:pStyle w:val="MonParagraphe"/>
        <w:rPr>
          <w:del w:id="39" w:author="Maxence DRUTEL" w:date="2021-04-26T17:36:00Z"/>
        </w:rPr>
        <w:pPrChange w:id="40" w:author="Maxence DRUTEL" w:date="2021-04-26T17:39:00Z">
          <w:pPr>
            <w:pStyle w:val="MonParagraphe"/>
          </w:pPr>
        </w:pPrChange>
      </w:pPr>
      <w:del w:id="41" w:author="Maxence DRUTEL" w:date="2021-04-26T17:36:00Z">
        <w:r w:rsidDel="00E76A98">
          <w:delText>Une figure présente</w:delText>
        </w:r>
        <w:r w:rsidR="00BA0EA2" w:rsidDel="00E76A98">
          <w:delText xml:space="preserve">, comme la </w:delText>
        </w:r>
        <w:r w:rsidR="00BA0EA2" w:rsidDel="00E76A98">
          <w:fldChar w:fldCharType="begin"/>
        </w:r>
        <w:r w:rsidR="00BA0EA2" w:rsidDel="00E76A98">
          <w:delInstrText xml:space="preserve"> REF _Ref491244179 \h </w:delInstrText>
        </w:r>
        <w:r w:rsidR="00BA0EA2" w:rsidDel="00E76A98">
          <w:fldChar w:fldCharType="separate"/>
        </w:r>
        <w:r w:rsidR="0046329D" w:rsidDel="00E76A98">
          <w:delText xml:space="preserve">Figure </w:delText>
        </w:r>
        <w:r w:rsidR="0046329D" w:rsidDel="00E76A98">
          <w:rPr>
            <w:noProof/>
          </w:rPr>
          <w:delText>1</w:delText>
        </w:r>
        <w:r w:rsidR="00BA0EA2" w:rsidDel="00E76A98">
          <w:fldChar w:fldCharType="end"/>
        </w:r>
        <w:r w:rsidR="00BA0EA2" w:rsidDel="00E76A98">
          <w:delText xml:space="preserve">, doit nécessairement être </w:delText>
        </w:r>
        <w:r w:rsidDel="00E76A98">
          <w:delText>citée</w:delText>
        </w:r>
        <w:r w:rsidR="00BA0EA2" w:rsidDel="00E76A98">
          <w:delText>, décrite et commentée</w:delText>
        </w:r>
        <w:r w:rsidDel="00E76A98">
          <w:delText xml:space="preserve"> dans le texte.</w:delText>
        </w:r>
      </w:del>
    </w:p>
    <w:p w14:paraId="762E4750" w14:textId="5CAC734D" w:rsidR="00A23267" w:rsidDel="00E76A98" w:rsidRDefault="00A23267" w:rsidP="00E76A98">
      <w:pPr>
        <w:pStyle w:val="MonParagraphe"/>
        <w:rPr>
          <w:del w:id="42" w:author="Maxence DRUTEL" w:date="2021-04-26T17:36:00Z"/>
        </w:rPr>
        <w:pPrChange w:id="43" w:author="Maxence DRUTEL" w:date="2021-04-26T17:39:00Z">
          <w:pPr>
            <w:pStyle w:val="MonParagraphe-liste"/>
          </w:pPr>
        </w:pPrChange>
      </w:pPr>
    </w:p>
    <w:p w14:paraId="6872D214" w14:textId="77EF66B7" w:rsidR="00A23267" w:rsidRPr="00AC377D" w:rsidRDefault="00BA0EA2" w:rsidP="00E76A98">
      <w:pPr>
        <w:pStyle w:val="MonParagraphe"/>
        <w:pPrChange w:id="44" w:author="Maxence DRUTEL" w:date="2021-04-26T17:39:00Z">
          <w:pPr>
            <w:pStyle w:val="MonParagraphe"/>
          </w:pPr>
        </w:pPrChange>
      </w:pPr>
      <w:del w:id="45" w:author="Maxence DRUTEL" w:date="2021-04-26T17:36:00Z">
        <w:r w:rsidDel="00E76A98"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17F23996" wp14:editId="36447C68">
                  <wp:simplePos x="0" y="0"/>
                  <wp:positionH relativeFrom="column">
                    <wp:posOffset>1256665</wp:posOffset>
                  </wp:positionH>
                  <wp:positionV relativeFrom="paragraph">
                    <wp:posOffset>2227580</wp:posOffset>
                  </wp:positionV>
                  <wp:extent cx="3599815" cy="154940"/>
                  <wp:effectExtent l="0" t="0" r="0" b="0"/>
                  <wp:wrapThrough wrapText="bothSides">
                    <wp:wrapPolygon edited="0">
                      <wp:start x="0" y="0"/>
                      <wp:lineTo x="0" y="0"/>
                      <wp:lineTo x="0" y="0"/>
                    </wp:wrapPolygon>
                  </wp:wrapThrough>
                  <wp:docPr id="2" name="Zone de texte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599815" cy="1549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73BC084" w14:textId="77777777" w:rsidR="00BA0EA2" w:rsidRPr="00244549" w:rsidRDefault="00BA0EA2" w:rsidP="00BA0EA2">
                              <w:pPr>
                                <w:pStyle w:val="Lgende"/>
                                <w:rPr>
                                  <w:noProof/>
                                  <w:sz w:val="22"/>
                                  <w:szCs w:val="22"/>
                                </w:rPr>
                              </w:pPr>
                              <w:bookmarkStart w:id="46" w:name="_Ref491244179"/>
                              <w:r>
                                <w:t xml:space="preserve">Figure </w:t>
                              </w:r>
                              <w:r w:rsidR="00294215">
                                <w:fldChar w:fldCharType="begin"/>
                              </w:r>
                              <w:r w:rsidR="00294215">
                                <w:instrText xml:space="preserve"> SEQ Figure \* ARABIC </w:instrText>
                              </w:r>
                              <w:r w:rsidR="00294215">
                                <w:fldChar w:fldCharType="separate"/>
                              </w:r>
                              <w:r w:rsidR="0046329D">
                                <w:rPr>
                                  <w:noProof/>
                                </w:rPr>
                                <w:t>1</w:t>
                              </w:r>
                              <w:r w:rsidR="00294215">
                                <w:rPr>
                                  <w:noProof/>
                                </w:rPr>
                                <w:fldChar w:fldCharType="end"/>
                              </w:r>
                              <w:bookmarkEnd w:id="46"/>
                              <w:r>
                                <w:t xml:space="preserve"> : Une légende caractérisant cette figure 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17F23996"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6" type="#_x0000_t202" style="position:absolute;left:0;text-align:left;margin-left:98.95pt;margin-top:175.4pt;width:283.45pt;height:1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Gn+PAIAAHMEAAAOAAAAZHJzL2Uyb0RvYy54bWysVE1v2zAMvQ/YfxB0X5xkzdAYcYosRYYB&#10;QVsgHQrspshyLEAWNUqJ3f36UXKcdt1Owy4yRVL8eI/04qZrDDsp9BpswSejMWfKSii1PRT82+Pm&#10;wzVnPghbCgNWFfxZeX6zfP9u0bpcTaEGUypkFMT6vHUFr0NweZZ5WatG+BE4ZclYATYi0BUPWYmi&#10;peiNyabj8aesBSwdglTek/a2N/Jlil9VSob7qvIqMFNwqi2kE9O5j2e2XIj8gMLVWp7LEP9QRSO0&#10;paSXULciCHZE/UeoRksED1UYSWgyqCotVeqBupmM33Szq4VTqRcCx7sLTP7/hZV3pwdkuiz4lDMr&#10;GqLoOxHFSsWC6oJi0whR63xOnjtHvqH7DB1RPeg9KWPnXYVN/FJPjOwE9vMFYIrEJCk/zubz68mM&#10;M0m2yexqfpUYyF5eO/Thi4KGRaHgSAQmXMVp6wNVQq6DS0zmwehyo42Jl2hYG2QnQWS3tQ4q1kgv&#10;fvMyNvpaiK96c69RaVrOWWLDfWNRCt2+O6Owh/KZQEDoJ8k7udGUdit8eBBIo0N90zqEezoqA23B&#10;4SxxVgP+/Js++hOjZOWspVEsuP9xFKg4M18tcR3ndhBwEPaDYI/NGqjhCS2ak0mkBxjMIFYIzRNt&#10;ySpmIZOwknIVPAziOvQLQVsm1WqVnGg6nQhbu3Myhh7gfeyeBLozOXFA7mAYUpG/4aj3TSy51TEQ&#10;4InACGiPInETLzTZiaXzFsbVeX1PXi//iuUvAAAA//8DAFBLAwQUAAYACAAAACEAK5ySauIAAAAL&#10;AQAADwAAAGRycy9kb3ducmV2LnhtbEyPMU/DMBCFdyT+g3VILIg6tGlCQ5yqqmCgS0XowubG1zgQ&#10;25HttOHfc0yw3bt7eve9cj2Znp3Rh85ZAQ+zBBjaxqnOtgIO7y/3j8BClFbJ3lkU8I0B1tX1VSkL&#10;5S72Dc91bBmF2FBIATrGoeA8NBqNDDM3oKXbyXkjI0nfcuXlhcJNz+dJknEjO0sftBxwq7H5qkcj&#10;YJ9+7PXdeHrebdKFfz2M2+yzrYW4vZk2T8AiTvHPDL/4hA4VMR3daFVgPelVviKrgMUyoQ7kyLOU&#10;hiNt8uUceFXy/x2qHwAAAP//AwBQSwECLQAUAAYACAAAACEAtoM4kv4AAADhAQAAEwAAAAAAAAAA&#10;AAAAAAAAAAAAW0NvbnRlbnRfVHlwZXNdLnhtbFBLAQItABQABgAIAAAAIQA4/SH/1gAAAJQBAAAL&#10;AAAAAAAAAAAAAAAAAC8BAABfcmVscy8ucmVsc1BLAQItABQABgAIAAAAIQAUKGn+PAIAAHMEAAAO&#10;AAAAAAAAAAAAAAAAAC4CAABkcnMvZTJvRG9jLnhtbFBLAQItABQABgAIAAAAIQArnJJq4gAAAAsB&#10;AAAPAAAAAAAAAAAAAAAAAJYEAABkcnMvZG93bnJldi54bWxQSwUGAAAAAAQABADzAAAApQUAAAAA&#10;" stroked="f">
                  <v:textbox style="mso-fit-shape-to-text:t" inset="0,0,0,0">
                    <w:txbxContent>
                      <w:p w14:paraId="073BC084" w14:textId="77777777" w:rsidR="00BA0EA2" w:rsidRPr="00244549" w:rsidRDefault="00BA0EA2" w:rsidP="00BA0EA2">
                        <w:pPr>
                          <w:pStyle w:val="Lgende"/>
                          <w:rPr>
                            <w:noProof/>
                            <w:sz w:val="22"/>
                            <w:szCs w:val="22"/>
                          </w:rPr>
                        </w:pPr>
                        <w:bookmarkStart w:id="47" w:name="_Ref491244179"/>
                        <w:r>
                          <w:t xml:space="preserve">Figure </w:t>
                        </w:r>
                        <w:r w:rsidR="00294215">
                          <w:fldChar w:fldCharType="begin"/>
                        </w:r>
                        <w:r w:rsidR="00294215">
                          <w:instrText xml:space="preserve"> SEQ Figure \* ARABIC </w:instrText>
                        </w:r>
                        <w:r w:rsidR="00294215">
                          <w:fldChar w:fldCharType="separate"/>
                        </w:r>
                        <w:r w:rsidR="0046329D">
                          <w:rPr>
                            <w:noProof/>
                          </w:rPr>
                          <w:t>1</w:t>
                        </w:r>
                        <w:r w:rsidR="00294215">
                          <w:rPr>
                            <w:noProof/>
                          </w:rPr>
                          <w:fldChar w:fldCharType="end"/>
                        </w:r>
                        <w:bookmarkEnd w:id="47"/>
                        <w:r>
                          <w:t xml:space="preserve"> : Une légende caractérisant cette figure ...</w:t>
                        </w:r>
                      </w:p>
                    </w:txbxContent>
                  </v:textbox>
                  <w10:wrap type="through"/>
                </v:shape>
              </w:pict>
            </mc:Fallback>
          </mc:AlternateContent>
        </w:r>
        <w:r w:rsidDel="00E76A98">
          <w:rPr>
            <w:noProof/>
          </w:rPr>
          <w:drawing>
            <wp:anchor distT="0" distB="0" distL="114300" distR="114300" simplePos="0" relativeHeight="251658240" behindDoc="0" locked="0" layoutInCell="1" allowOverlap="1" wp14:anchorId="59862345" wp14:editId="57299C7D">
              <wp:simplePos x="0" y="0"/>
              <wp:positionH relativeFrom="column">
                <wp:align>center</wp:align>
              </wp:positionH>
              <wp:positionV relativeFrom="paragraph">
                <wp:posOffset>71755</wp:posOffset>
              </wp:positionV>
              <wp:extent cx="3600000" cy="2098800"/>
              <wp:effectExtent l="0" t="0" r="6985" b="9525"/>
              <wp:wrapTopAndBottom/>
              <wp:docPr id="1" name="Imag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ExempleGraphique2-SansTitre.png"/>
                      <pic:cNvPicPr/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00000" cy="2098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del>
    </w:p>
    <w:sectPr w:rsidR="00A23267" w:rsidRPr="00AC377D">
      <w:headerReference w:type="default" r:id="rId9"/>
      <w:footerReference w:type="default" r:id="rId10"/>
      <w:pgSz w:w="11906" w:h="16838"/>
      <w:pgMar w:top="1843" w:right="1134" w:bottom="1843" w:left="1134" w:header="1134" w:footer="1134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BDB9F" w14:textId="77777777" w:rsidR="00294215" w:rsidRDefault="00294215">
      <w:r>
        <w:separator/>
      </w:r>
    </w:p>
  </w:endnote>
  <w:endnote w:type="continuationSeparator" w:id="0">
    <w:p w14:paraId="01E799B6" w14:textId="77777777" w:rsidR="00294215" w:rsidRDefault="00294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MT Extra"/>
    <w:charset w:val="00"/>
    <w:family w:val="auto"/>
    <w:pitch w:val="variable"/>
    <w:sig w:usb0="800000AF" w:usb1="1001ECEA" w:usb2="00000000" w:usb3="00000000" w:csb0="00000001" w:csb1="00000000"/>
  </w:font>
  <w:font w:name="Bitstream Vera Serif">
    <w:altName w:val="Times New Roman"/>
    <w:charset w:val="00"/>
    <w:family w:val="roman"/>
    <w:pitch w:val="variable"/>
  </w:font>
  <w:font w:name="Bitstream Vera Sans">
    <w:altName w:val="Times New Roman"/>
    <w:charset w:val="00"/>
    <w:family w:val="auto"/>
    <w:pitch w:val="variable"/>
  </w:font>
  <w:font w:name="Lucida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74328" w14:textId="77777777" w:rsidR="00367ED9" w:rsidRDefault="00367ED9">
    <w:pPr>
      <w:pStyle w:val="Pieddepage"/>
    </w:pPr>
    <w:r>
      <w:t>Poste n° : (le cas échéant)</w:t>
    </w:r>
    <w:r>
      <w:tab/>
      <w:t xml:space="preserve">- Page </w:t>
    </w:r>
    <w:r>
      <w:fldChar w:fldCharType="begin"/>
    </w:r>
    <w:r>
      <w:instrText xml:space="preserve"> PAGE </w:instrText>
    </w:r>
    <w:r>
      <w:fldChar w:fldCharType="separate"/>
    </w:r>
    <w:r w:rsidR="00C54970">
      <w:rPr>
        <w:noProof/>
      </w:rPr>
      <w:t>1</w:t>
    </w:r>
    <w:r>
      <w:fldChar w:fldCharType="end"/>
    </w:r>
    <w:r>
      <w:t>/</w:t>
    </w:r>
    <w:r w:rsidR="00294215">
      <w:fldChar w:fldCharType="begin"/>
    </w:r>
    <w:r w:rsidR="00294215">
      <w:instrText xml:space="preserve"> NUMPAGES </w:instrText>
    </w:r>
    <w:r w:rsidR="00294215">
      <w:fldChar w:fldCharType="separate"/>
    </w:r>
    <w:r w:rsidR="00C54970">
      <w:rPr>
        <w:noProof/>
      </w:rPr>
      <w:t>1</w:t>
    </w:r>
    <w:r w:rsidR="00294215">
      <w:rPr>
        <w:noProof/>
      </w:rPr>
      <w:fldChar w:fldCharType="end"/>
    </w:r>
    <w:r>
      <w:t xml:space="preserve"> -</w:t>
    </w:r>
    <w:r>
      <w:tab/>
      <w:t xml:space="preserve">Le </w:t>
    </w:r>
    <w:r>
      <w:fldChar w:fldCharType="begin"/>
    </w:r>
    <w:r>
      <w:instrText xml:space="preserve"> SAVEDATE \@ "d' 'MMMM' 'yyyy" </w:instrText>
    </w:r>
    <w:r>
      <w:fldChar w:fldCharType="separate"/>
    </w:r>
    <w:r w:rsidR="0046329D">
      <w:rPr>
        <w:noProof/>
      </w:rPr>
      <w:t>0 XXX 0000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9C863" w14:textId="77777777" w:rsidR="00294215" w:rsidRDefault="00294215">
      <w:r>
        <w:rPr>
          <w:color w:val="000000"/>
        </w:rPr>
        <w:separator/>
      </w:r>
    </w:p>
  </w:footnote>
  <w:footnote w:type="continuationSeparator" w:id="0">
    <w:p w14:paraId="4E1BA5B0" w14:textId="77777777" w:rsidR="00294215" w:rsidRDefault="002942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BCC91" w14:textId="2B459807" w:rsidR="00367ED9" w:rsidRDefault="00367ED9">
    <w:pPr>
      <w:pStyle w:val="MonAuteur"/>
    </w:pPr>
    <w:r>
      <w:t>Auteurs :</w:t>
    </w:r>
    <w:del w:id="48" w:author="Maxence DRUTEL" w:date="2021-04-26T17:36:00Z">
      <w:r w:rsidDel="00E76A98">
        <w:delText xml:space="preserve"> </w:delText>
      </w:r>
    </w:del>
    <w:ins w:id="49" w:author="Maxence DRUTEL" w:date="2021-04-26T17:36:00Z">
      <w:r w:rsidR="00E76A98">
        <w:t xml:space="preserve"> DRUTEL | GALLE | GUILLEVIC | RASCOUSSIER</w:t>
      </w:r>
    </w:ins>
    <w:del w:id="50" w:author="Maxence DRUTEL" w:date="2021-04-26T17:36:00Z">
      <w:r w:rsidDel="00E76A98">
        <w:delText xml:space="preserve">….. </w:delText>
      </w:r>
    </w:del>
    <w:r>
      <w:rPr>
        <w:rFonts w:ascii="Times New Roman" w:hAnsi="Times New Roman"/>
        <w:sz w:val="24"/>
        <w:szCs w:val="24"/>
      </w:rPr>
      <w:tab/>
    </w:r>
    <w:r w:rsidR="00F25C42" w:rsidRPr="00F44AF4">
      <w:rPr>
        <w:noProof/>
      </w:rPr>
      <w:drawing>
        <wp:inline distT="0" distB="0" distL="0" distR="0" wp14:anchorId="22369711" wp14:editId="234E2059">
          <wp:extent cx="1007110" cy="326390"/>
          <wp:effectExtent l="0" t="0" r="8890" b="3810"/>
          <wp:docPr id="3" name="images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s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7110" cy="326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5402"/>
    <w:multiLevelType w:val="hybridMultilevel"/>
    <w:tmpl w:val="514ADE8E"/>
    <w:lvl w:ilvl="0" w:tplc="040C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2C5E3B63"/>
    <w:multiLevelType w:val="multilevel"/>
    <w:tmpl w:val="EBB4FCF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 w15:restartNumberingAfterBreak="0">
    <w:nsid w:val="39733898"/>
    <w:multiLevelType w:val="multilevel"/>
    <w:tmpl w:val="D7660BE4"/>
    <w:styleLink w:val="WW8Num1"/>
    <w:lvl w:ilvl="0">
      <w:start w:val="1"/>
      <w:numFmt w:val="upperRoman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87E693E"/>
    <w:multiLevelType w:val="multilevel"/>
    <w:tmpl w:val="8CA63CD8"/>
    <w:styleLink w:val="WWOutlineListStyle"/>
    <w:lvl w:ilvl="0">
      <w:start w:val="1"/>
      <w:numFmt w:val="upperRoman"/>
      <w:pStyle w:val="MonTitreSection"/>
      <w:lvlText w:val="%1. "/>
      <w:lvlJc w:val="left"/>
      <w:pPr>
        <w:ind w:left="432" w:hanging="432"/>
      </w:pPr>
    </w:lvl>
    <w:lvl w:ilvl="1">
      <w:start w:val="1"/>
      <w:numFmt w:val="decimal"/>
      <w:pStyle w:val="MonTitreSousSection"/>
      <w:lvlText w:val="%1.%2. "/>
      <w:lvlJc w:val="left"/>
      <w:pPr>
        <w:ind w:left="576" w:hanging="576"/>
      </w:pPr>
    </w:lvl>
    <w:lvl w:ilvl="2">
      <w:start w:val="1"/>
      <w:numFmt w:val="lowerLetter"/>
      <w:pStyle w:val="MonTitreSousSousSection"/>
      <w:lvlText w:val="%1.%2.%3. "/>
      <w:lvlJc w:val="left"/>
      <w:pPr>
        <w:ind w:left="720" w:hanging="720"/>
      </w:pPr>
    </w:lvl>
    <w:lvl w:ilvl="3">
      <w:start w:val="1"/>
      <w:numFmt w:val="decimal"/>
      <w:pStyle w:val="Titre4"/>
      <w:lvlText w:val="%1.%2.%3.%4. "/>
      <w:lvlJc w:val="left"/>
      <w:pPr>
        <w:ind w:left="864" w:hanging="864"/>
      </w:pPr>
    </w:lvl>
    <w:lvl w:ilvl="4">
      <w:start w:val="1"/>
      <w:numFmt w:val="decimal"/>
      <w:pStyle w:val="Titre5"/>
      <w:lvlText w:val="%1.%2.%3.%4.%5. 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. 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. 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. 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. "/>
      <w:lvlJc w:val="left"/>
      <w:pPr>
        <w:ind w:left="1584" w:hanging="1584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xence DRUTEL">
    <w15:presenceInfo w15:providerId="Windows Live" w15:userId="f2ce996ba640e5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trackRevisio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29D"/>
    <w:rsid w:val="00294215"/>
    <w:rsid w:val="00367ED9"/>
    <w:rsid w:val="00427B38"/>
    <w:rsid w:val="0046329D"/>
    <w:rsid w:val="00831C7A"/>
    <w:rsid w:val="00834008"/>
    <w:rsid w:val="009C39AB"/>
    <w:rsid w:val="00A23267"/>
    <w:rsid w:val="00AC377D"/>
    <w:rsid w:val="00BA0EA2"/>
    <w:rsid w:val="00C341A3"/>
    <w:rsid w:val="00C54970"/>
    <w:rsid w:val="00E76A98"/>
    <w:rsid w:val="00EE3C18"/>
    <w:rsid w:val="00F25C42"/>
    <w:rsid w:val="00F9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B227F"/>
  <w15:chartTrackingRefBased/>
  <w15:docId w15:val="{3ABBB250-7B0E-4961-A560-CE354CB94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itstream Vera Serif" w:eastAsia="Bitstream Vera Sans" w:hAnsi="Bitstream Vera Serif" w:cs="Lucidasans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3267"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styleId="Titre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Titre2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Standard"/>
    <w:next w:val="Standar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Titre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WWOutlineListStyle">
    <w:name w:val="WW_OutlineListStyle"/>
    <w:basedOn w:val="Aucuneliste"/>
    <w:pPr>
      <w:numPr>
        <w:numId w:val="1"/>
      </w:numPr>
    </w:pPr>
  </w:style>
  <w:style w:type="paragraph" w:customStyle="1" w:styleId="Standard">
    <w:name w:val="Standard"/>
    <w:pPr>
      <w:suppressAutoHyphens/>
      <w:autoSpaceDN w:val="0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Bitstream Vera Sans" w:eastAsia="Mincho" w:hAnsi="Bitstream Vera Sans" w:cs="Lucidasans"/>
      <w:sz w:val="28"/>
      <w:szCs w:val="28"/>
    </w:rPr>
  </w:style>
  <w:style w:type="paragraph" w:styleId="Liste">
    <w:name w:val="List"/>
    <w:basedOn w:val="Textbody"/>
    <w:rPr>
      <w:rFonts w:cs="Lucidasans"/>
    </w:rPr>
  </w:style>
  <w:style w:type="paragraph" w:styleId="En-tte">
    <w:name w:val="header"/>
    <w:basedOn w:val="Standard"/>
    <w:pPr>
      <w:tabs>
        <w:tab w:val="center" w:pos="4536"/>
        <w:tab w:val="right" w:pos="9072"/>
      </w:tabs>
    </w:pPr>
  </w:style>
  <w:style w:type="paragraph" w:styleId="Pieddepage">
    <w:name w:val="footer"/>
    <w:basedOn w:val="Standard"/>
    <w:pPr>
      <w:tabs>
        <w:tab w:val="center" w:pos="4536"/>
        <w:tab w:val="right" w:pos="9638"/>
      </w:tabs>
    </w:pPr>
    <w:rPr>
      <w:rFonts w:ascii="Calibri" w:hAnsi="Calibri"/>
      <w:sz w:val="20"/>
    </w:rPr>
  </w:style>
  <w:style w:type="paragraph" w:styleId="Lgende">
    <w:name w:val="caption"/>
    <w:basedOn w:val="Standard"/>
    <w:next w:val="Standard"/>
    <w:pPr>
      <w:jc w:val="center"/>
    </w:pPr>
    <w:rPr>
      <w:rFonts w:ascii="Calibri" w:hAnsi="Calibri"/>
      <w:b/>
      <w:bCs/>
      <w:i/>
      <w:color w:val="004586"/>
      <w:sz w:val="20"/>
      <w:szCs w:val="20"/>
    </w:rPr>
  </w:style>
  <w:style w:type="paragraph" w:customStyle="1" w:styleId="Index">
    <w:name w:val="Index"/>
    <w:basedOn w:val="Standard"/>
    <w:pPr>
      <w:suppressLineNumbers/>
    </w:pPr>
    <w:rPr>
      <w:rFonts w:ascii="Calibri" w:hAnsi="Calibri" w:cs="Lucidasans"/>
    </w:rPr>
  </w:style>
  <w:style w:type="paragraph" w:customStyle="1" w:styleId="MonParagraphe">
    <w:name w:val="MonParagraphe"/>
    <w:basedOn w:val="Standard"/>
    <w:qFormat/>
    <w:rsid w:val="00BA0EA2"/>
    <w:pPr>
      <w:suppressAutoHyphens w:val="0"/>
      <w:spacing w:before="113"/>
      <w:ind w:firstLine="284"/>
      <w:jc w:val="both"/>
    </w:pPr>
    <w:rPr>
      <w:rFonts w:ascii="Calibri" w:hAnsi="Calibri"/>
      <w:sz w:val="22"/>
      <w:szCs w:val="22"/>
    </w:rPr>
  </w:style>
  <w:style w:type="paragraph" w:customStyle="1" w:styleId="MonTitreSousSection">
    <w:name w:val="MonTitreSousSection"/>
    <w:basedOn w:val="Titre2"/>
    <w:next w:val="MonParagraphe"/>
    <w:qFormat/>
    <w:pPr>
      <w:numPr>
        <w:ilvl w:val="1"/>
        <w:numId w:val="1"/>
      </w:numPr>
    </w:pPr>
    <w:rPr>
      <w:i w:val="0"/>
    </w:rPr>
  </w:style>
  <w:style w:type="paragraph" w:customStyle="1" w:styleId="MonTitreSection">
    <w:name w:val="MonTitreSection"/>
    <w:basedOn w:val="Titre1"/>
    <w:next w:val="MonParagraphe"/>
    <w:qFormat/>
    <w:pPr>
      <w:numPr>
        <w:numId w:val="1"/>
      </w:numPr>
    </w:pPr>
  </w:style>
  <w:style w:type="paragraph" w:customStyle="1" w:styleId="MonTitre">
    <w:name w:val="MonTitre"/>
    <w:basedOn w:val="Standard"/>
    <w:qFormat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240" w:after="480"/>
      <w:jc w:val="center"/>
    </w:pPr>
    <w:rPr>
      <w:b/>
      <w:sz w:val="36"/>
      <w:szCs w:val="36"/>
    </w:rPr>
  </w:style>
  <w:style w:type="paragraph" w:customStyle="1" w:styleId="MonAuteur">
    <w:name w:val="MonAuteur"/>
    <w:basedOn w:val="Standard"/>
    <w:qFormat/>
    <w:pPr>
      <w:tabs>
        <w:tab w:val="right" w:pos="9541"/>
      </w:tabs>
    </w:pPr>
    <w:rPr>
      <w:rFonts w:ascii="Calibri" w:hAnsi="Calibri"/>
      <w:b/>
      <w:sz w:val="28"/>
      <w:szCs w:val="28"/>
    </w:rPr>
  </w:style>
  <w:style w:type="paragraph" w:customStyle="1" w:styleId="Table">
    <w:name w:val="Table"/>
    <w:basedOn w:val="Lgende"/>
  </w:style>
  <w:style w:type="paragraph" w:customStyle="1" w:styleId="Framecontents">
    <w:name w:val="Frame contents"/>
    <w:basedOn w:val="Textbody"/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7"/>
      </w:tabs>
    </w:pPr>
  </w:style>
  <w:style w:type="paragraph" w:customStyle="1" w:styleId="Contents2">
    <w:name w:val="Contents 2"/>
    <w:basedOn w:val="Index"/>
    <w:pPr>
      <w:tabs>
        <w:tab w:val="right" w:leader="dot" w:pos="9637"/>
      </w:tabs>
      <w:ind w:left="283"/>
    </w:pPr>
  </w:style>
  <w:style w:type="paragraph" w:customStyle="1" w:styleId="Formule">
    <w:name w:val="Formule"/>
    <w:basedOn w:val="Lgende"/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IllustrationIndex1">
    <w:name w:val="Illustration Index 1"/>
    <w:basedOn w:val="Index"/>
    <w:pPr>
      <w:tabs>
        <w:tab w:val="right" w:leader="dot" w:pos="9637"/>
      </w:tabs>
    </w:pPr>
  </w:style>
  <w:style w:type="paragraph" w:customStyle="1" w:styleId="Titrepagedegarde">
    <w:name w:val="Titre page de garde"/>
    <w:basedOn w:val="Framecontents"/>
    <w:pPr>
      <w:pBdr>
        <w:top w:val="single" w:sz="8" w:space="1" w:color="B3B3B3"/>
        <w:left w:val="single" w:sz="8" w:space="1" w:color="B3B3B3"/>
        <w:bottom w:val="single" w:sz="8" w:space="1" w:color="B3B3B3"/>
        <w:right w:val="single" w:sz="8" w:space="1" w:color="B3B3B3"/>
      </w:pBdr>
      <w:shd w:val="clear" w:color="auto" w:fill="FFFFFF"/>
      <w:spacing w:before="4535" w:after="119"/>
      <w:ind w:left="567" w:right="567"/>
      <w:jc w:val="center"/>
    </w:pPr>
    <w:rPr>
      <w:rFonts w:ascii="Arial Black" w:hAnsi="Arial Black"/>
      <w:b/>
      <w:sz w:val="48"/>
    </w:rPr>
  </w:style>
  <w:style w:type="paragraph" w:customStyle="1" w:styleId="MonParagraphe-liste">
    <w:name w:val="MonParagraphe-liste"/>
    <w:basedOn w:val="MonParagraphe"/>
    <w:pPr>
      <w:spacing w:before="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BibliographyHeading">
    <w:name w:val="Bibliography Heading"/>
    <w:basedOn w:val="Heading"/>
    <w:pPr>
      <w:suppressLineNumbers/>
    </w:pPr>
    <w:rPr>
      <w:b/>
      <w:bCs/>
      <w:sz w:val="32"/>
      <w:szCs w:val="32"/>
    </w:rPr>
  </w:style>
  <w:style w:type="paragraph" w:customStyle="1" w:styleId="Bibliography1">
    <w:name w:val="Bibliography 1"/>
    <w:basedOn w:val="Index"/>
    <w:pPr>
      <w:tabs>
        <w:tab w:val="left" w:leader="dot" w:pos="1984"/>
        <w:tab w:val="right" w:leader="dot" w:pos="10772"/>
      </w:tabs>
      <w:spacing w:after="113"/>
      <w:ind w:left="1134" w:hanging="1134"/>
    </w:pPr>
  </w:style>
  <w:style w:type="paragraph" w:customStyle="1" w:styleId="MonTitreSousSousSection">
    <w:name w:val="MonTitreSousSousSection"/>
    <w:basedOn w:val="MonTitreSousSection"/>
    <w:next w:val="MonParagraphe"/>
    <w:qFormat/>
    <w:pPr>
      <w:numPr>
        <w:ilvl w:val="2"/>
      </w:numPr>
      <w:outlineLvl w:val="2"/>
    </w:pPr>
    <w:rPr>
      <w:i/>
      <w:sz w:val="26"/>
    </w:rPr>
  </w:style>
  <w:style w:type="paragraph" w:customStyle="1" w:styleId="Contents3">
    <w:name w:val="Contents 3"/>
    <w:basedOn w:val="Index"/>
    <w:pPr>
      <w:tabs>
        <w:tab w:val="right" w:leader="dot" w:pos="9638"/>
      </w:tabs>
      <w:ind w:left="566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Figure">
    <w:name w:val="Figure"/>
    <w:basedOn w:val="Lgende"/>
    <w:qFormat/>
  </w:style>
  <w:style w:type="paragraph" w:customStyle="1" w:styleId="Objectindexheading">
    <w:name w:val="Object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Objectindex1">
    <w:name w:val="Object index 1"/>
    <w:basedOn w:val="Index"/>
    <w:pPr>
      <w:tabs>
        <w:tab w:val="right" w:leader="dot" w:pos="9638"/>
      </w:tabs>
    </w:pPr>
  </w:style>
  <w:style w:type="character" w:styleId="Numrodepage">
    <w:name w:val="page number"/>
    <w:basedOn w:val="Policepardfaut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Aretirer">
    <w:name w:val="A retirer"/>
    <w:rPr>
      <w:strike/>
      <w:color w:val="FF3333"/>
    </w:rPr>
  </w:style>
  <w:style w:type="numbering" w:customStyle="1" w:styleId="WW8Num1">
    <w:name w:val="WW8Num1"/>
    <w:basedOn w:val="Aucuneliste"/>
    <w:pPr>
      <w:numPr>
        <w:numId w:val="2"/>
      </w:numPr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9747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97470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97470"/>
    <w:pPr>
      <w:keepLines/>
      <w:suppressAutoHyphens w:val="0"/>
      <w:autoSpaceDN/>
      <w:spacing w:before="480" w:after="0" w:line="276" w:lineRule="auto"/>
      <w:textAlignment w:val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F9747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97470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F97470"/>
    <w:pPr>
      <w:spacing w:after="100"/>
      <w:ind w:left="480"/>
    </w:pPr>
  </w:style>
  <w:style w:type="character" w:styleId="Lienhypertexte">
    <w:name w:val="Hyperlink"/>
    <w:uiPriority w:val="99"/>
    <w:unhideWhenUsed/>
    <w:rsid w:val="00F974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en\Desktop\Ressources%20INSA\Modele-rapportScientifique-2017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7B00D9-BE32-3641-8542-D6BE60721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Modele-rapportScientifique-2017.dotx</Template>
  <TotalTime>9</TotalTime>
  <Pages>1</Pages>
  <Words>80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CREATIS</Company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Maxence DRUTEL</dc:creator>
  <cp:keywords/>
  <cp:lastModifiedBy>Maxence DRUTEL</cp:lastModifiedBy>
  <cp:revision>2</cp:revision>
  <dcterms:created xsi:type="dcterms:W3CDTF">2021-04-26T15:35:00Z</dcterms:created>
  <dcterms:modified xsi:type="dcterms:W3CDTF">2021-04-26T15:44:00Z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